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8.0_161 on Windows 10 -->
    <w:p w:rsidR="00B84DE1" w:rsidP="0031431A" w:rsidRDefault="0031431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Пример сформированного документа</w:t>
      </w:r>
    </w:p>
    <w:p w:rsidR="0031431A" w:rsidP="0031431A" w:rsidRDefault="0031431A">
      <w:pPr>
        <w:spacing w:after="0"/>
        <w:ind w:firstLine="709"/>
        <w:jc w:val="both"/>
        <w:rPr>
          <w:rFonts w:ascii="Times New Roman" w:hAnsi="Times New Roman" w:cs="Times New Roman"/>
          <w:sz w:val="24"/>
          <w:szCs w:val="24"/>
        </w:rPr>
      </w:pPr>
    </w:p>
    <w:p w:rsidRPr="00CB4BDF" w:rsidR="0055339B" w:rsidP="00CB4BDF" w:rsidRDefault="0031431A">
      <w:pPr>
        <w:pStyle w:val="a3"/>
        <w:spacing w:before="0" w:beforeAutospacing="false" w:after="0" w:afterAutospacing="false"/>
        <w:ind w:firstLine="709"/>
        <w:jc w:val="both"/>
      </w:pPr>
      <w:r>
        <w:t xml:space="preserve">В Гороховой улице, в одном из больших домов, народонаселения которого стало бы на целый уездный город, лежал утром в постели, на свое</w:t>
      </w:r>
      <w:r>
        <w:t xml:space="preserve">й квартире, Илья Ильич Обломов.</w:t>
      </w:r>
      <w:r>
        <w:t xml:space="preserve"> </w:t>
      </w:r>
      <w:r>
        <w:t xml:space="preserve">Текст </w:t>
      </w:r>
      <w:proofErr w:type="spellStart"/>
      <w:r>
        <w:t xml:space="preserve">текст</w:t>
      </w:r>
      <w:proofErr w:type="spellEnd"/>
      <w:r>
        <w:t xml:space="preserve">.</w:t>
      </w:r>
    </w:p>
    <w:p w:rsidRPr="004122FC" w:rsidR="00CB22C4" w:rsidP="00CB4BDF" w:rsidRDefault="0031431A">
      <w:pPr>
        <w:pStyle w:val="a3"/>
        <w:spacing w:before="0" w:beforeAutospacing="false" w:after="0" w:afterAutospacing="false"/>
        <w:ind w:firstLine="709"/>
        <w:jc w:val="both"/>
      </w:pPr>
      <w:r>
        <w:t xml:space="preserve">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t xml:space="preserve"> тела, даже в складки шлафрока.</w:t>
      </w:r>
      <w:bookmarkStart w:name="_GoBack" w:id="0"/>
      <w:bookmarkEnd w:id="0"/>
    </w:p>
    <w:p w:rsidR="0031431A" w:rsidP="0031431A" w:rsidRDefault="0031431A">
      <w:pPr>
        <w:pStyle w:val="a3"/>
        <w:spacing w:before="0" w:beforeAutospacing="false" w:after="0" w:afterAutospacing="false"/>
        <w:ind w:firstLine="709"/>
        <w:jc w:val="both"/>
      </w:pPr>
      <w:r>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31431A" w:rsidP="0031431A" w:rsidRDefault="0031431A">
      <w:pPr>
        <w:pStyle w:val="a3"/>
        <w:spacing w:before="0" w:beforeAutospacing="false" w:after="0" w:afterAutospacing="false"/>
        <w:ind w:firstLine="709"/>
        <w:jc w:val="both"/>
      </w:pPr>
      <w:r>
        <w:t xml:space="preserve">Цвет лица у </w:t>
      </w:r>
      <w:ins w:author="someone" w:date="2009-03-11T17:57:00Z" w:id="1">
        <w:r>
          <w:t xml:space="preserve">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ins>
      <w:del w:author="someone" w:date="2009-03-11T17:57:00Z" w:id="2">
        <w:r>
          <w:t xml:space="preserve">Васи</w:t>
        </w:r>
      </w:del>
      <w:del w:author="someone" w:date="2009-03-11T17:57:00Z" w:id="3">
        <w:r>
          <w:t xml:space="preserve">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del>
    </w:p>
    <w:p w:rsidR="0031431A" w:rsidP="0031431A" w:rsidRDefault="0031431A">
      <w:pPr>
        <w:pStyle w:val="a3"/>
        <w:spacing w:before="0" w:beforeAutospacing="false" w:after="0" w:afterAutospacing="false"/>
        <w:ind w:firstLine="709"/>
        <w:jc w:val="both"/>
      </w:pPr>
      <w:ins w:author="someone" w:date="2009-03-11T17:57:00Z" w:id="4">
        <w:r>
          <w:t xml:space="preserve">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ins>
    </w:p>
    <w:p>
      <w:del w:author="someone" w:date="2009-03-11T17:57:00Z" w:id="5">
        <w:r>
          <w:t xml:space="preserve">Движения его, когда он был даже встревожен, сдерживались также мягкостью и не лишенною своего рода </w:t>
        </w:r>
      </w:del>
      <w:del w:author="someone" w:date="2009-03-11T17:57:00Z" w:id="6">
        <w:r>
          <w:t xml:space="preserve">хуеда</w:t>
        </w:r>
      </w:del>
      <w:del w:author="someone" w:date="2009-03-11T17:57:00Z" w:id="7">
        <w:r>
          <w:t xml:space="preserve"> </w:t>
        </w:r>
      </w:del>
      <w:del w:author="someone" w:date="2009-03-11T17:57:00Z" w:id="8">
        <w:r>
          <w:t xml:space="preserve">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del>
    </w:p>
    <w:p w:rsidR="0031431A" w:rsidP="0031431A" w:rsidRDefault="0031431A">
      <w:pPr>
        <w:pStyle w:val="a3"/>
        <w:spacing w:before="0" w:beforeAutospacing="false" w:after="0" w:afterAutospacing="false"/>
        <w:ind w:firstLine="709"/>
        <w:jc w:val="both"/>
      </w:pPr>
      <w:r>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P="0031431A" w:rsidRDefault="0031431A">
      <w:pPr>
        <w:pStyle w:val="a3"/>
        <w:spacing w:before="0" w:beforeAutospacing="false" w:after="0" w:afterAutospacing="false"/>
        <w:ind w:firstLine="709"/>
        <w:jc w:val="both"/>
      </w:pPr>
      <w:r>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P="0031431A" w:rsidRDefault="0031431A">
      <w:pPr>
        <w:pStyle w:val="a3"/>
        <w:spacing w:before="0" w:beforeAutospacing="false" w:after="0" w:afterAutospacing="false"/>
        <w:ind w:firstLine="709"/>
        <w:jc w:val="both"/>
      </w:pPr>
      <w:r>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P="0031431A" w:rsidRDefault="0031431A">
      <w:pPr>
        <w:pStyle w:val="a3"/>
        <w:spacing w:before="0" w:beforeAutospacing="false" w:after="0" w:afterAutospacing="false"/>
        <w:ind w:firstLine="709"/>
        <w:jc w:val="both"/>
      </w:pPr>
      <w:r>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P="0031431A" w:rsidRDefault="0031431A">
      <w:pPr>
        <w:pStyle w:val="a3"/>
        <w:spacing w:before="0" w:beforeAutospacing="false" w:after="0" w:afterAutospacing="false"/>
        <w:ind w:firstLine="709"/>
        <w:jc w:val="both"/>
      </w:pPr>
      <w:r>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t xml:space="preserve">материею</w:t>
      </w:r>
      <w:proofErr w:type="spellEnd"/>
      <w:r>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P="0031431A" w:rsidRDefault="0031431A">
      <w:pPr>
        <w:pStyle w:val="a3"/>
        <w:spacing w:before="0" w:beforeAutospacing="false" w:after="0" w:afterAutospacing="false"/>
        <w:ind w:firstLine="709"/>
        <w:jc w:val="both"/>
      </w:pPr>
      <w:r>
        <w:lastRenderedPageBreak/>
      </w:r>
      <w:r>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t xml:space="preserve">decorum</w:t>
      </w:r>
      <w:proofErr w:type="spellEnd"/>
      <w:r>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t xml:space="preserve">оселся</w:t>
      </w:r>
      <w:proofErr w:type="spellEnd"/>
      <w:r>
        <w:t xml:space="preserve"> вниз, наклеенное дерево местами отстало. </w:t>
      </w:r>
    </w:p>
    <w:p w:rsidR="0031431A" w:rsidP="0031431A" w:rsidRDefault="0031431A">
      <w:pPr>
        <w:pStyle w:val="a3"/>
        <w:spacing w:before="0" w:beforeAutospacing="false" w:after="0" w:afterAutospacing="false"/>
        <w:ind w:firstLine="709"/>
        <w:jc w:val="both"/>
      </w:pPr>
      <w:r>
        <w:t xml:space="preserve">Точно тот же характер носили на себе и картины, и вазы, и мелочи. </w:t>
      </w:r>
    </w:p>
    <w:p w:rsidR="0031431A" w:rsidP="0031431A" w:rsidRDefault="0031431A">
      <w:pPr>
        <w:pStyle w:val="a3"/>
        <w:spacing w:before="0" w:beforeAutospacing="false" w:after="0" w:afterAutospacing="false"/>
        <w:ind w:firstLine="709"/>
        <w:jc w:val="both"/>
      </w:pPr>
      <w:r>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P="0031431A" w:rsidRDefault="0031431A">
      <w:pPr>
        <w:pStyle w:val="a3"/>
        <w:spacing w:before="0" w:beforeAutospacing="false" w:after="0" w:afterAutospacing="false"/>
        <w:ind w:firstLine="709"/>
        <w:jc w:val="both"/>
      </w:pPr>
      <w:r>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P="0031431A" w:rsidRDefault="0031431A">
      <w:pPr>
        <w:pStyle w:val="a3"/>
        <w:spacing w:before="0" w:beforeAutospacing="false" w:after="0" w:afterAutospacing="false"/>
        <w:ind w:firstLine="709"/>
        <w:jc w:val="both"/>
      </w:pPr>
      <w:r>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t xml:space="preserve">нумер</w:t>
      </w:r>
      <w:proofErr w:type="spellEnd"/>
      <w:r>
        <w:t xml:space="preserve"> газеты был прошлогодний, а из чернильницы, если обмакнуть в нее перо, вырвалась бы разве только с жужжаньем испуганная муха. </w:t>
      </w:r>
    </w:p>
    <w:p w:rsidR="0031431A" w:rsidP="0031431A" w:rsidRDefault="0031431A">
      <w:pPr>
        <w:pStyle w:val="a3"/>
        <w:spacing w:before="0" w:beforeAutospacing="false" w:after="0" w:afterAutospacing="false"/>
        <w:ind w:firstLine="709"/>
        <w:jc w:val="both"/>
      </w:pPr>
      <w:r>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P="0031431A" w:rsidRDefault="0031431A">
      <w:pPr>
        <w:pStyle w:val="a3"/>
        <w:spacing w:before="0" w:beforeAutospacing="false" w:after="0" w:afterAutospacing="false"/>
        <w:ind w:firstLine="709"/>
        <w:jc w:val="both"/>
      </w:pPr>
      <w:r>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P="0031431A" w:rsidRDefault="0031431A">
      <w:pPr>
        <w:pStyle w:val="a3"/>
        <w:spacing w:before="0" w:beforeAutospacing="false" w:after="0" w:afterAutospacing="false"/>
        <w:ind w:firstLine="709"/>
        <w:jc w:val="both"/>
      </w:pPr>
      <w:r>
        <w:t xml:space="preserve">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порядке управления своим имением. </w:t>
      </w:r>
    </w:p>
    <w:p w:rsidR="0031431A" w:rsidP="0031431A" w:rsidRDefault="0031431A">
      <w:pPr>
        <w:pStyle w:val="a3"/>
        <w:spacing w:before="0" w:beforeAutospacing="false" w:after="0" w:afterAutospacing="false"/>
        <w:ind w:firstLine="709"/>
        <w:jc w:val="both"/>
      </w:pPr>
      <w:r>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Обломов сознавал необходимость до окончания плана предпринять что-нибудь решительное. </w:t>
      </w:r>
    </w:p>
    <w:p w:rsidRPr="0031431A" w:rsidR="0031431A" w:rsidP="0031431A" w:rsidRDefault="0031431A">
      <w:pPr>
        <w:pStyle w:val="a3"/>
        <w:spacing w:before="0" w:beforeAutospacing="false" w:after="0" w:afterAutospacing="false"/>
        <w:ind w:firstLine="709"/>
        <w:jc w:val="both"/>
      </w:pPr>
      <w:r>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Pr="0031431A" w:rsid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224DF"/>
    <w:rsid w:val="002A7CB0"/>
    <w:rsid w:val="002B434F"/>
    <w:rsid w:val="0031431A"/>
    <w:rsid w:val="00320E60"/>
    <w:rsid w:val="004122FC"/>
    <w:rsid w:val="004D44E3"/>
    <w:rsid w:val="004F7C17"/>
    <w:rsid w:val="00512E89"/>
    <w:rsid w:val="0053175E"/>
    <w:rsid w:val="005354B5"/>
    <w:rsid w:val="0055339B"/>
    <w:rsid w:val="005D4333"/>
    <w:rsid w:val="005F5293"/>
    <w:rsid w:val="006D7A10"/>
    <w:rsid w:val="007A4957"/>
    <w:rsid w:val="00917537"/>
    <w:rsid w:val="009814A3"/>
    <w:rsid w:val="00A5204A"/>
    <w:rsid w:val="00AB3D22"/>
    <w:rsid w:val="00AD41EF"/>
    <w:rsid w:val="00B14B67"/>
    <w:rsid w:val="00B615D5"/>
    <w:rsid w:val="00C46021"/>
    <w:rsid w:val="00CA4489"/>
    <w:rsid w:val="00CB22C4"/>
    <w:rsid w:val="00CB4BDF"/>
    <w:rsid w:val="00EC2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E87E"/>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1082</Words>
  <Characters>6171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2021-03-15T13:13:00Z</dcterms:created>
  <dcterms:modified xsi:type="dcterms:W3CDTF">2021-03-21T09:29:00Z</dcterms:modified>
</cp:coreProperties>
</file>